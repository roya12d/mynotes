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5B7" w:rsidRDefault="005348D7" w:rsidP="005348D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جنگو یک </w:t>
      </w:r>
      <w:proofErr w:type="spellStart"/>
      <w:r>
        <w:rPr>
          <w:lang w:bidi="fa-IR"/>
        </w:rPr>
        <w:t>timefield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هست و یک </w:t>
      </w:r>
      <w:proofErr w:type="spellStart"/>
      <w:r>
        <w:rPr>
          <w:lang w:bidi="fa-IR"/>
        </w:rPr>
        <w:t>datetimefield</w:t>
      </w:r>
      <w:proofErr w:type="spellEnd"/>
      <w:r>
        <w:rPr>
          <w:rFonts w:hint="cs"/>
          <w:rtl/>
          <w:lang w:bidi="fa-IR"/>
        </w:rPr>
        <w:t xml:space="preserve"> وی برای اینها یک سری تگ در اختیارمان میگذارد که بتوانیم تاریخ را به همان شکلی که در </w:t>
      </w:r>
      <w:proofErr w:type="spellStart"/>
      <w:r>
        <w:rPr>
          <w:lang w:bidi="fa-IR"/>
        </w:rPr>
        <w:t>php</w:t>
      </w:r>
      <w:proofErr w:type="spellEnd"/>
      <w:r>
        <w:rPr>
          <w:rFonts w:hint="cs"/>
          <w:rtl/>
          <w:lang w:bidi="fa-IR"/>
        </w:rPr>
        <w:t xml:space="preserve"> قابل کنترل است نمایش دهیم این تگ ها در صفحه ی زیر قرار دارند:</w:t>
      </w:r>
    </w:p>
    <w:p w:rsidR="005348D7" w:rsidRDefault="005348D7" w:rsidP="005348D7">
      <w:pPr>
        <w:rPr>
          <w:rFonts w:hint="cs"/>
          <w:rtl/>
          <w:lang w:bidi="fa-IR"/>
        </w:rPr>
      </w:pPr>
      <w:hyperlink r:id="rId6" w:history="1">
        <w:r w:rsidRPr="00126440">
          <w:rPr>
            <w:rStyle w:val="Hyperlink"/>
            <w:lang w:bidi="fa-IR"/>
          </w:rPr>
          <w:t>https://docs.djangoproject.com/en/1.10/ref/templates/builtins/#date</w:t>
        </w:r>
      </w:hyperlink>
    </w:p>
    <w:p w:rsidR="005348D7" w:rsidRDefault="005348D7" w:rsidP="005348D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مثلا ببین که از یکیشان چزور استفاده کرده ام:</w:t>
      </w:r>
    </w:p>
    <w:p w:rsidR="005348D7" w:rsidRDefault="005348D7" w:rsidP="005348D7">
      <w:pPr>
        <w:rPr>
          <w:rFonts w:hint="cs"/>
          <w:rtl/>
          <w:lang w:bidi="fa-IR"/>
        </w:rPr>
      </w:pPr>
      <w:r w:rsidRPr="005348D7">
        <w:rPr>
          <w:lang w:bidi="fa-IR"/>
        </w:rPr>
        <w:t xml:space="preserve">  &lt;p&gt;Read Time: {{instance.read_</w:t>
      </w:r>
      <w:proofErr w:type="spellStart"/>
      <w:r w:rsidRPr="005348D7">
        <w:rPr>
          <w:lang w:bidi="fa-IR"/>
        </w:rPr>
        <w:t>time|time</w:t>
      </w:r>
      <w:proofErr w:type="spellEnd"/>
      <w:r w:rsidRPr="005348D7">
        <w:rPr>
          <w:lang w:bidi="fa-IR"/>
        </w:rPr>
        <w:t>:"</w:t>
      </w:r>
      <w:proofErr w:type="spellStart"/>
      <w:r w:rsidRPr="005348D7">
        <w:rPr>
          <w:lang w:bidi="fa-IR"/>
        </w:rPr>
        <w:t>i</w:t>
      </w:r>
      <w:proofErr w:type="spellEnd"/>
      <w:r w:rsidRPr="005348D7">
        <w:rPr>
          <w:lang w:bidi="fa-IR"/>
        </w:rPr>
        <w:t>"}</w:t>
      </w:r>
      <w:proofErr w:type="gramStart"/>
      <w:r w:rsidRPr="005348D7">
        <w:rPr>
          <w:lang w:bidi="fa-IR"/>
        </w:rPr>
        <w:t>}&lt;</w:t>
      </w:r>
      <w:proofErr w:type="gramEnd"/>
      <w:r w:rsidRPr="005348D7">
        <w:rPr>
          <w:lang w:bidi="fa-IR"/>
        </w:rPr>
        <w:t>/p&gt;</w:t>
      </w:r>
    </w:p>
    <w:p w:rsidR="005348D7" w:rsidDel="005348D7" w:rsidRDefault="005348D7" w:rsidP="005348D7">
      <w:pPr>
        <w:pBdr>
          <w:bottom w:val="single" w:sz="6" w:space="1" w:color="auto"/>
        </w:pBdr>
        <w:bidi/>
        <w:rPr>
          <w:del w:id="0" w:author="shahab" w:date="2017-04-06T18:17:00Z"/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دستور فوق باعث می شود متغیر </w:t>
      </w:r>
      <w:proofErr w:type="spellStart"/>
      <w:r>
        <w:rPr>
          <w:lang w:bidi="fa-IR"/>
        </w:rPr>
        <w:t>read_time</w:t>
      </w:r>
      <w:proofErr w:type="spellEnd"/>
      <w:r>
        <w:rPr>
          <w:rFonts w:hint="cs"/>
          <w:rtl/>
          <w:lang w:bidi="fa-IR"/>
        </w:rPr>
        <w:t xml:space="preserve"> را به شکل این که نمی دانم ساعت چند صبح است یا بعداز ظهر نمایش ندهد و فقط خودش را نمایش دهد.</w:t>
      </w:r>
    </w:p>
    <w:p w:rsidR="005348D7" w:rsidRDefault="005348D7" w:rsidP="005348D7">
      <w:pPr>
        <w:pBdr>
          <w:bottom w:val="single" w:sz="6" w:space="1" w:color="auto"/>
        </w:pBdr>
        <w:bidi/>
        <w:rPr>
          <w:ins w:id="1" w:author="shahab" w:date="2017-04-06T18:17:00Z"/>
          <w:rFonts w:hint="cs"/>
          <w:rtl/>
          <w:lang w:bidi="fa-IR"/>
        </w:rPr>
      </w:pPr>
    </w:p>
    <w:p w:rsidR="005348D7" w:rsidRDefault="005348D7" w:rsidP="005348D7">
      <w:pPr>
        <w:pBdr>
          <w:bottom w:val="single" w:sz="6" w:space="1" w:color="auto"/>
        </w:pBdr>
        <w:bidi/>
        <w:rPr>
          <w:ins w:id="2" w:author="shahab" w:date="2017-04-06T18:17:00Z"/>
          <w:rFonts w:hint="cs"/>
          <w:rtl/>
          <w:lang w:bidi="fa-IR"/>
        </w:rPr>
        <w:pPrChange w:id="3" w:author="shahab" w:date="2017-04-06T18:17:00Z">
          <w:pPr>
            <w:bidi/>
          </w:pPr>
        </w:pPrChange>
      </w:pPr>
    </w:p>
    <w:p w:rsidR="005348D7" w:rsidRDefault="005348D7" w:rsidP="006940BA">
      <w:pPr>
        <w:pBdr>
          <w:bottom w:val="single" w:sz="6" w:space="1" w:color="auto"/>
        </w:pBd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جنگو </w:t>
      </w:r>
      <w:r>
        <w:rPr>
          <w:lang w:bidi="fa-IR"/>
        </w:rPr>
        <w:t>tag</w:t>
      </w:r>
      <w:r>
        <w:rPr>
          <w:rFonts w:hint="cs"/>
          <w:rtl/>
          <w:lang w:bidi="fa-IR"/>
        </w:rPr>
        <w:t xml:space="preserve">  ای وجود دارد که زمان کنونی را میدهد به همین سادگی:</w:t>
      </w:r>
    </w:p>
    <w:p w:rsidR="005348D7" w:rsidRDefault="005348D7" w:rsidP="005348D7">
      <w:pPr>
        <w:pBdr>
          <w:bottom w:val="single" w:sz="6" w:space="1" w:color="auto"/>
        </w:pBdr>
        <w:rPr>
          <w:rFonts w:hint="cs"/>
          <w:rtl/>
          <w:lang w:bidi="fa-IR"/>
        </w:rPr>
        <w:pPrChange w:id="4" w:author="shahab" w:date="2017-04-06T18:18:00Z">
          <w:pPr>
            <w:bidi/>
          </w:pPr>
        </w:pPrChange>
      </w:pPr>
      <w:r w:rsidRPr="005348D7">
        <w:rPr>
          <w:lang w:bidi="fa-IR"/>
        </w:rPr>
        <w:t>{% now "</w:t>
      </w:r>
      <w:proofErr w:type="spellStart"/>
      <w:r w:rsidRPr="005348D7">
        <w:rPr>
          <w:lang w:bidi="fa-IR"/>
        </w:rPr>
        <w:t>jS</w:t>
      </w:r>
      <w:proofErr w:type="spellEnd"/>
      <w:r w:rsidRPr="005348D7">
        <w:rPr>
          <w:lang w:bidi="fa-IR"/>
        </w:rPr>
        <w:t xml:space="preserve"> F Y H</w:t>
      </w:r>
      <w:proofErr w:type="gramStart"/>
      <w:r w:rsidRPr="005348D7">
        <w:rPr>
          <w:lang w:bidi="fa-IR"/>
        </w:rPr>
        <w:t>:i</w:t>
      </w:r>
      <w:proofErr w:type="gramEnd"/>
      <w:r w:rsidRPr="005348D7">
        <w:rPr>
          <w:lang w:bidi="fa-IR"/>
        </w:rPr>
        <w:t>" %}</w:t>
      </w:r>
    </w:p>
    <w:p w:rsidR="005348D7" w:rsidRDefault="005348D7" w:rsidP="005348D7">
      <w:pPr>
        <w:pBdr>
          <w:bottom w:val="single" w:sz="6" w:space="1" w:color="auto"/>
        </w:pBdr>
        <w:rPr>
          <w:rFonts w:hint="cs"/>
          <w:rtl/>
          <w:lang w:bidi="fa-IR"/>
        </w:rPr>
        <w:pPrChange w:id="5" w:author="shahab" w:date="2017-04-06T18:18:00Z">
          <w:pPr>
            <w:bidi/>
          </w:pPr>
        </w:pPrChange>
      </w:pPr>
      <w:bookmarkStart w:id="6" w:name="_GoBack"/>
      <w:bookmarkEnd w:id="6"/>
    </w:p>
    <w:sectPr w:rsidR="00534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9CA"/>
    <w:rsid w:val="00031EC7"/>
    <w:rsid w:val="000439B1"/>
    <w:rsid w:val="000D3E8A"/>
    <w:rsid w:val="0018412A"/>
    <w:rsid w:val="0018495D"/>
    <w:rsid w:val="00184E39"/>
    <w:rsid w:val="001E69E4"/>
    <w:rsid w:val="00296FCE"/>
    <w:rsid w:val="00345F12"/>
    <w:rsid w:val="0035143E"/>
    <w:rsid w:val="00363CE2"/>
    <w:rsid w:val="00365B73"/>
    <w:rsid w:val="003B079F"/>
    <w:rsid w:val="0043041F"/>
    <w:rsid w:val="005348D7"/>
    <w:rsid w:val="005716AA"/>
    <w:rsid w:val="005E64F1"/>
    <w:rsid w:val="005F7FCE"/>
    <w:rsid w:val="00627E1A"/>
    <w:rsid w:val="00635405"/>
    <w:rsid w:val="006940BA"/>
    <w:rsid w:val="006D6DA9"/>
    <w:rsid w:val="00753CAD"/>
    <w:rsid w:val="00780C7D"/>
    <w:rsid w:val="007E2E2D"/>
    <w:rsid w:val="00832F5E"/>
    <w:rsid w:val="0083774C"/>
    <w:rsid w:val="008C3F49"/>
    <w:rsid w:val="009245B7"/>
    <w:rsid w:val="009320E6"/>
    <w:rsid w:val="0096613B"/>
    <w:rsid w:val="009E3123"/>
    <w:rsid w:val="00B316A0"/>
    <w:rsid w:val="00B3723F"/>
    <w:rsid w:val="00C06327"/>
    <w:rsid w:val="00C53134"/>
    <w:rsid w:val="00C97F6C"/>
    <w:rsid w:val="00D61251"/>
    <w:rsid w:val="00D87266"/>
    <w:rsid w:val="00D94B8A"/>
    <w:rsid w:val="00DF69CA"/>
    <w:rsid w:val="00E176B1"/>
    <w:rsid w:val="00E95964"/>
    <w:rsid w:val="00ED24FD"/>
    <w:rsid w:val="00F70E48"/>
    <w:rsid w:val="00FA6C57"/>
    <w:rsid w:val="00FC26FB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8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8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8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8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djangoproject.com/en/1.10/ref/templates/builtins/#da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FA3F9-459D-4A91-9A2B-60BE6E696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4</cp:revision>
  <dcterms:created xsi:type="dcterms:W3CDTF">2017-04-06T13:38:00Z</dcterms:created>
  <dcterms:modified xsi:type="dcterms:W3CDTF">2017-04-06T13:49:00Z</dcterms:modified>
</cp:coreProperties>
</file>